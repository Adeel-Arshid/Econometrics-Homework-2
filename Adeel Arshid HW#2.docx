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29284F" w:rsidRDefault="005443F1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Group Names: Cassidy Drummond, Kseniia Huseinova, Adeel Arshid</w:t>
      </w:r>
    </w:p>
    <w:p w14:paraId="00000002" w14:textId="77777777" w:rsidR="0029284F" w:rsidRDefault="005443F1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Homework#2</w:t>
      </w:r>
    </w:p>
    <w:p w14:paraId="00000003" w14:textId="77777777" w:rsidR="0029284F" w:rsidRDefault="005443F1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09-08-2022</w:t>
      </w:r>
    </w:p>
    <w:p w14:paraId="00000004" w14:textId="77777777" w:rsidR="0029284F" w:rsidRDefault="0029284F">
      <w:pPr>
        <w:spacing w:before="240" w:after="240"/>
        <w:rPr>
          <w:rFonts w:ascii="Calibri" w:eastAsia="Calibri" w:hAnsi="Calibri" w:cs="Calibri"/>
          <w:sz w:val="24"/>
          <w:szCs w:val="24"/>
        </w:rPr>
      </w:pPr>
    </w:p>
    <w:p w14:paraId="00000005" w14:textId="77777777" w:rsidR="0029284F" w:rsidRDefault="0029284F">
      <w:pPr>
        <w:rPr>
          <w:b/>
          <w:color w:val="24292F"/>
          <w:sz w:val="24"/>
          <w:szCs w:val="24"/>
        </w:rPr>
      </w:pPr>
    </w:p>
    <w:p w14:paraId="00000006" w14:textId="77777777" w:rsidR="0029284F" w:rsidRDefault="005443F1">
      <w:pPr>
        <w:rPr>
          <w:b/>
          <w:color w:val="24292F"/>
          <w:sz w:val="24"/>
          <w:szCs w:val="24"/>
          <w:highlight w:val="white"/>
        </w:rPr>
      </w:pPr>
      <w:r>
        <w:rPr>
          <w:b/>
          <w:color w:val="24292F"/>
          <w:sz w:val="24"/>
          <w:szCs w:val="24"/>
        </w:rPr>
        <w:t>Possible Protocol 1 (PP1)</w:t>
      </w:r>
      <w:r>
        <w:rPr>
          <w:b/>
          <w:color w:val="24292F"/>
          <w:sz w:val="24"/>
          <w:szCs w:val="24"/>
          <w:highlight w:val="white"/>
        </w:rPr>
        <w:t>: roll once; if get 6 then conclude the dice is not fair; if roll any other number then conclude it is fair. Analyze PP1: if the dice were fair, what is the probability it would be judged to be unfair? Oppositely, if the dice were unfair, what is the proba</w:t>
      </w:r>
      <w:r>
        <w:rPr>
          <w:b/>
          <w:color w:val="24292F"/>
          <w:sz w:val="24"/>
          <w:szCs w:val="24"/>
          <w:highlight w:val="white"/>
        </w:rPr>
        <w:t>bility that it would be judged to be fair?</w:t>
      </w:r>
    </w:p>
    <w:p w14:paraId="00000007" w14:textId="77777777" w:rsidR="0029284F" w:rsidRDefault="0029284F">
      <w:pPr>
        <w:rPr>
          <w:color w:val="24292F"/>
          <w:sz w:val="24"/>
          <w:szCs w:val="24"/>
          <w:highlight w:val="white"/>
        </w:rPr>
      </w:pPr>
    </w:p>
    <w:p w14:paraId="00000008" w14:textId="77777777" w:rsidR="0029284F" w:rsidRDefault="005443F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the dice is fair, there is a ⅙ chance of being deemed unfair.</w:t>
      </w:r>
    </w:p>
    <w:p w14:paraId="00000009" w14:textId="77777777" w:rsidR="0029284F" w:rsidRDefault="005443F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the dice is unfair, the probability of it being deemed fair is ⅚ </w:t>
      </w:r>
    </w:p>
    <w:p w14:paraId="0000000A" w14:textId="77777777" w:rsidR="0029284F" w:rsidRDefault="005443F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Probability of rolling 2 6’s is 1/36</w:t>
      </w:r>
    </w:p>
    <w:p w14:paraId="0000000B" w14:textId="77777777" w:rsidR="0029284F" w:rsidRDefault="0029284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C" w14:textId="77777777" w:rsidR="0029284F" w:rsidRDefault="005443F1">
      <w:pPr>
        <w:spacing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  <w:color w:val="24292F"/>
          <w:sz w:val="24"/>
          <w:szCs w:val="24"/>
          <w:highlight w:val="white"/>
        </w:rPr>
        <w:t>Possible Protocol (PP2): roll the dice 2</w:t>
      </w:r>
      <w:r>
        <w:rPr>
          <w:b/>
          <w:color w:val="24292F"/>
          <w:sz w:val="24"/>
          <w:szCs w:val="24"/>
          <w:highlight w:val="white"/>
        </w:rPr>
        <w:t xml:space="preserve">0 times. (Each person should have done this beforehand.) Group can specify a decision rule to judge that dice is fair or unfair. Consider the stats question: if fair dice are rolled 20 times, what is likely number of 6 resulting? How unusual is it, to get </w:t>
      </w:r>
      <w:r>
        <w:rPr>
          <w:b/>
          <w:color w:val="24292F"/>
          <w:sz w:val="24"/>
          <w:szCs w:val="24"/>
          <w:highlight w:val="white"/>
        </w:rPr>
        <w:t>1 more or less than that? How unusual is it, to get 2 more or less? 3? Analyze PP2 including the question: if the dice were fair, what is the chance it could be judged as unfair?</w:t>
      </w:r>
    </w:p>
    <w:p w14:paraId="0000000D" w14:textId="77777777" w:rsidR="0029284F" w:rsidRDefault="005443F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rolled dice 20 times, and we got 3 times 6 and it is very close to the num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ber which we were expecting, which is 3.33 times. Getting one more or less is very likely to happen. </w:t>
      </w:r>
    </w:p>
    <w:p w14:paraId="0000000E" w14:textId="77777777" w:rsidR="0029284F" w:rsidRDefault="0029284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F" w14:textId="77777777" w:rsidR="0029284F" w:rsidRDefault="005443F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Fair: 3/20 = 15%</w:t>
      </w:r>
    </w:p>
    <w:p w14:paraId="00000010" w14:textId="77777777" w:rsidR="0029284F" w:rsidRDefault="005443F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you roll x7, at least once a 6 will appear (30%) </w:t>
      </w:r>
    </w:p>
    <w:p w14:paraId="00000011" w14:textId="77777777" w:rsidR="0029284F" w:rsidRDefault="005443F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you roll x14, 6 will appear at least twice</w:t>
      </w:r>
      <w:ins w:id="0" w:author="Cassidy Drummond" w:date="2022-09-01T22:08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</w:p>
    <w:p w14:paraId="00000012" w14:textId="77777777" w:rsidR="0029284F" w:rsidRDefault="005443F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you roll x21, 6 will appear at le</w:t>
      </w:r>
      <w:r>
        <w:rPr>
          <w:rFonts w:ascii="Times New Roman" w:eastAsia="Times New Roman" w:hAnsi="Times New Roman" w:cs="Times New Roman"/>
          <w:sz w:val="24"/>
          <w:szCs w:val="24"/>
        </w:rPr>
        <w:t>ast three times</w:t>
      </w:r>
      <w:ins w:id="1" w:author="Cassidy Drummond" w:date="2022-09-01T22:08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</w:p>
    <w:p w14:paraId="00000013" w14:textId="77777777" w:rsidR="0029284F" w:rsidRDefault="005443F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the dice were rolled once, there’d be a ⅙ chance of it being deemed unfair</w:t>
      </w:r>
    </w:p>
    <w:p w14:paraId="00000014" w14:textId="77777777" w:rsidR="0029284F" w:rsidRDefault="005443F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X4 - 20% probability</w:t>
      </w:r>
    </w:p>
    <w:p w14:paraId="00000015" w14:textId="77777777" w:rsidR="0029284F" w:rsidRDefault="005443F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X100 - 22% (theoretically should be 17)</w:t>
      </w:r>
    </w:p>
    <w:p w14:paraId="00000016" w14:textId="77777777" w:rsidR="0029284F" w:rsidRDefault="005443F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Judged to be fair- 10 to 25 - allow for a margin of error)</w:t>
      </w:r>
    </w:p>
    <w:p w14:paraId="00000017" w14:textId="77777777" w:rsidR="0029284F" w:rsidRDefault="0029284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8" w14:textId="77777777" w:rsidR="0029284F" w:rsidRDefault="005443F1">
      <w:pPr>
        <w:spacing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  <w:color w:val="24292F"/>
          <w:sz w:val="24"/>
          <w:szCs w:val="24"/>
          <w:highlight w:val="white"/>
        </w:rPr>
        <w:t xml:space="preserve">Possible Protocol (PP3): roll 100 times and specify decision rules. Some cases are easy: if every single roll comes to 6 then might quickly conclude. But what about the edge cases? Is it fair to say that every conclusion has some level of </w:t>
      </w:r>
      <w:r>
        <w:rPr>
          <w:b/>
          <w:color w:val="24292F"/>
          <w:sz w:val="24"/>
          <w:szCs w:val="24"/>
          <w:highlight w:val="white"/>
        </w:rPr>
        <w:lastRenderedPageBreak/>
        <w:t>confidence attach</w:t>
      </w:r>
      <w:r>
        <w:rPr>
          <w:b/>
          <w:color w:val="24292F"/>
          <w:sz w:val="24"/>
          <w:szCs w:val="24"/>
          <w:highlight w:val="white"/>
        </w:rPr>
        <w:t>ed? Where do you set boundaries for decisions? Analyze PP3. What is the chance that fair dice could be judged to be unfair?</w:t>
      </w:r>
    </w:p>
    <w:p w14:paraId="00000019" w14:textId="77777777" w:rsidR="0029284F" w:rsidRDefault="005443F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how_many_rolls &lt;- 100</w:t>
      </w:r>
    </w:p>
    <w:p w14:paraId="0000001A" w14:textId="77777777" w:rsidR="0029284F" w:rsidRDefault="005443F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&gt; sim_rolls &lt;-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sample(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1:6, how_many_rolls, replace = TRUE)</w:t>
      </w:r>
    </w:p>
    <w:p w14:paraId="0000001B" w14:textId="77777777" w:rsidR="0029284F" w:rsidRDefault="005443F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if_come_up_6 &lt;-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as.numeric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(lots_of_sim_rolls == 6)</w:t>
      </w:r>
    </w:p>
    <w:p w14:paraId="0000001C" w14:textId="77777777" w:rsidR="0029284F" w:rsidRDefault="005443F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&gt; mean(if_come_up_6)</w:t>
      </w:r>
    </w:p>
    <w:p w14:paraId="0000001D" w14:textId="77777777" w:rsidR="0029284F" w:rsidRDefault="005443F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[1] 0.15</w:t>
      </w:r>
    </w:p>
    <w:p w14:paraId="0000001E" w14:textId="77777777" w:rsidR="0029284F" w:rsidRDefault="005443F1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mean(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as.numeric(lots_of_sim_rolls == 1))</w:t>
      </w:r>
    </w:p>
    <w:p w14:paraId="0000001F" w14:textId="77777777" w:rsidR="0029284F" w:rsidRDefault="005443F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[1] 0.18</w:t>
      </w:r>
    </w:p>
    <w:p w14:paraId="00000020" w14:textId="77777777" w:rsidR="0029284F" w:rsidRDefault="005443F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mean(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as.numeric(lots_of_sim_rolls == 2))</w:t>
      </w:r>
    </w:p>
    <w:p w14:paraId="00000021" w14:textId="77777777" w:rsidR="0029284F" w:rsidRDefault="005443F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[1] 0.14</w:t>
      </w:r>
    </w:p>
    <w:p w14:paraId="00000022" w14:textId="77777777" w:rsidR="0029284F" w:rsidRDefault="005443F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mean(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as.numeric(lots_of_sim_rolls == 3))</w:t>
      </w:r>
    </w:p>
    <w:p w14:paraId="00000023" w14:textId="77777777" w:rsidR="0029284F" w:rsidRDefault="005443F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[1] 0.18</w:t>
      </w:r>
    </w:p>
    <w:p w14:paraId="00000024" w14:textId="77777777" w:rsidR="0029284F" w:rsidRDefault="005443F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mean(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as.numeric(lots_of_sim_rolls == 4))</w:t>
      </w:r>
    </w:p>
    <w:p w14:paraId="00000025" w14:textId="77777777" w:rsidR="0029284F" w:rsidRDefault="005443F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[1] 0.14</w:t>
      </w:r>
    </w:p>
    <w:p w14:paraId="00000026" w14:textId="77777777" w:rsidR="0029284F" w:rsidRDefault="005443F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mean(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as.numeric(lots_of_sim_rolls == 5))</w:t>
      </w:r>
    </w:p>
    <w:p w14:paraId="00000027" w14:textId="77777777" w:rsidR="0029284F" w:rsidRDefault="005443F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[1] 0.21</w:t>
      </w:r>
    </w:p>
    <w:p w14:paraId="00000028" w14:textId="77777777" w:rsidR="0029284F" w:rsidRDefault="0029284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9" w14:textId="77777777" w:rsidR="0029284F" w:rsidRDefault="005443F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Looking at the data, there’s a 15% chance of the dice being judged as unfair. Theoretically, each number should have a 16.67% chance of being ruled unfairly. However, looking at the data, it shows that 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ach number has a varying chance of being deemed unfair (ranging from 14% - 21%). </w:t>
      </w:r>
    </w:p>
    <w:p w14:paraId="0000002A" w14:textId="77777777" w:rsidR="0029284F" w:rsidRDefault="0029284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B" w14:textId="77777777" w:rsidR="0029284F" w:rsidRDefault="005443F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Probability of saying that fair, untouched dice is actually bad is 16.7%. What is the probability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that  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I) a true fair is judged not fai; (II) true, not fair dice is judged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fair.</w:t>
      </w:r>
    </w:p>
    <w:p w14:paraId="0000002C" w14:textId="77777777" w:rsidR="0029284F" w:rsidRDefault="005443F1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true F judged NF</w:t>
      </w:r>
    </w:p>
    <w:p w14:paraId="0000002D" w14:textId="77777777" w:rsidR="0029284F" w:rsidRDefault="005443F1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true NF judged F</w:t>
      </w:r>
    </w:p>
    <w:p w14:paraId="0000002E" w14:textId="77777777" w:rsidR="0029284F" w:rsidRDefault="005443F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the first one, if we roll 6 the answer is that it depends. As for example, each of us has made something with our dice, and now the probability to roll other than 6 depends on the shape and condition of our </w:t>
      </w:r>
      <w:r>
        <w:rPr>
          <w:rFonts w:ascii="Times New Roman" w:eastAsia="Times New Roman" w:hAnsi="Times New Roman" w:cs="Times New Roman"/>
          <w:sz w:val="24"/>
          <w:szCs w:val="24"/>
        </w:rPr>
        <w:t>dice.</w:t>
      </w:r>
    </w:p>
    <w:p w14:paraId="0000002F" w14:textId="77777777" w:rsidR="0029284F" w:rsidRDefault="005443F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we roll two dice, what the probability 6 comes up twice in a row, the answer is 1/36, so truly fair dice can be judged as not fair is 3%.</w:t>
      </w:r>
    </w:p>
    <w:p w14:paraId="00000030" w14:textId="77777777" w:rsidR="0029284F" w:rsidRDefault="0029284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31" w14:textId="77777777" w:rsidR="0029284F" w:rsidRDefault="005443F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2) What is the probability that true, not fair dice is judged as fair? It depends as well.</w:t>
      </w:r>
    </w:p>
    <w:p w14:paraId="00000032" w14:textId="77777777" w:rsidR="0029284F" w:rsidRDefault="005443F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example, if 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roll the dice 60 times, what is the expected number of 6s? </w:t>
      </w:r>
    </w:p>
    <w:p w14:paraId="00000033" w14:textId="77777777" w:rsidR="0029284F" w:rsidRDefault="005443F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theory, you should roll 10 6’s</w:t>
      </w:r>
    </w:p>
    <w:p w14:paraId="00000034" w14:textId="77777777" w:rsidR="0029284F" w:rsidRDefault="005443F1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 = Expected value</w:t>
      </w:r>
    </w:p>
    <w:p w14:paraId="00000035" w14:textId="77777777" w:rsidR="0029284F" w:rsidRDefault="005443F1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Standard deviation = 10+- (standard error) 1.96</w:t>
      </w:r>
    </w:p>
    <w:p w14:paraId="00000036" w14:textId="77777777" w:rsidR="0029284F" w:rsidRDefault="005443F1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1.96 is the answer to 5%</w:t>
      </w:r>
    </w:p>
    <w:p w14:paraId="00000037" w14:textId="77777777" w:rsidR="0029284F" w:rsidRDefault="0029284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38" w14:textId="77777777" w:rsidR="0029284F" w:rsidRDefault="0029284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39" w14:textId="77777777" w:rsidR="0029284F" w:rsidRDefault="0029284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3A" w14:textId="77777777" w:rsidR="0029284F" w:rsidRDefault="005443F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fair, each number will appear 16.67%; anything that comes up more frequently is unfair.</w:t>
      </w:r>
    </w:p>
    <w:p w14:paraId="0000003B" w14:textId="77777777" w:rsidR="0029284F" w:rsidRDefault="005443F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Level of confidence- none</w:t>
      </w:r>
    </w:p>
    <w:p w14:paraId="0000003C" w14:textId="77777777" w:rsidR="0029284F" w:rsidRDefault="005443F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Realistically, there’s no such thing as “fair” dice. Firstly, they are never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exactly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same and secondly, dice are unpredictable. Statistically, if it’s within 16.67%</w:t>
      </w:r>
    </w:p>
    <w:p w14:paraId="0000003D" w14:textId="77777777" w:rsidR="0029284F" w:rsidRDefault="005443F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chance of it being ruled unfairly is any number rolled more than once in 6 rolls</w:t>
      </w:r>
    </w:p>
    <w:p w14:paraId="0000003E" w14:textId="77777777" w:rsidR="0029284F" w:rsidRDefault="0029284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3F" w14:textId="77777777" w:rsidR="0029284F" w:rsidRDefault="0029284F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</w:p>
    <w:p w14:paraId="00000040" w14:textId="77777777" w:rsidR="0029284F" w:rsidRDefault="005443F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EP1</w:t>
      </w:r>
    </w:p>
    <w:p w14:paraId="00000041" w14:textId="77777777" w:rsidR="0029284F" w:rsidRDefault="005443F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50</w:t>
      </w:r>
      <w:ins w:id="2" w:author="Cassidy Drummond" w:date="2022-09-01T22:00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- 36 times</w:t>
        </w:r>
      </w:ins>
    </w:p>
    <w:p w14:paraId="00000042" w14:textId="77777777" w:rsidR="0029284F" w:rsidRDefault="005443F1">
      <w:pPr>
        <w:rPr>
          <w:ins w:id="3" w:author="Cassidy Drummond" w:date="2022-09-01T22:03:00Z"/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 confidence - you can’t predict the dice</w:t>
      </w:r>
    </w:p>
    <w:p w14:paraId="00000043" w14:textId="77777777" w:rsidR="0029284F" w:rsidRDefault="005443F1">
      <w:pPr>
        <w:rPr>
          <w:rFonts w:ascii="Times New Roman" w:eastAsia="Times New Roman" w:hAnsi="Times New Roman" w:cs="Times New Roman"/>
          <w:sz w:val="24"/>
          <w:szCs w:val="24"/>
        </w:rPr>
      </w:pPr>
      <w:ins w:id="4" w:author="Cassidy Drummond" w:date="2022-09-01T22:03:00Z">
        <w:r>
          <w:rPr>
            <w:rFonts w:ascii="Times New Roman" w:eastAsia="Times New Roman" w:hAnsi="Times New Roman" w:cs="Times New Roman"/>
            <w:sz w:val="24"/>
            <w:szCs w:val="24"/>
          </w:rPr>
          <w:t>Margin of error → can h</w:t>
        </w:r>
        <w:r>
          <w:rPr>
            <w:rFonts w:ascii="Times New Roman" w:eastAsia="Times New Roman" w:hAnsi="Times New Roman" w:cs="Times New Roman"/>
            <w:sz w:val="24"/>
            <w:szCs w:val="24"/>
          </w:rPr>
          <w:t>elp determine the confidence</w:t>
        </w:r>
      </w:ins>
    </w:p>
    <w:p w14:paraId="00000044" w14:textId="77777777" w:rsidR="0029284F" w:rsidRDefault="0029284F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</w:p>
    <w:p w14:paraId="00000045" w14:textId="77777777" w:rsidR="0029284F" w:rsidRDefault="0029284F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</w:p>
    <w:p w14:paraId="00000046" w14:textId="77777777" w:rsidR="0029284F" w:rsidRDefault="0029284F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</w:p>
    <w:p w14:paraId="00000047" w14:textId="77777777" w:rsidR="0029284F" w:rsidRDefault="005443F1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</w:t>
      </w:r>
    </w:p>
    <w:p w14:paraId="00000048" w14:textId="77777777" w:rsidR="0029284F" w:rsidRDefault="0029284F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</w:p>
    <w:p w14:paraId="00000049" w14:textId="77777777" w:rsidR="0029284F" w:rsidRDefault="005443F1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</w:t>
      </w:r>
    </w:p>
    <w:p w14:paraId="0000004A" w14:textId="77777777" w:rsidR="0029284F" w:rsidRDefault="0029284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4B" w14:textId="77777777" w:rsidR="0029284F" w:rsidRDefault="0029284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4C" w14:textId="77777777" w:rsidR="0029284F" w:rsidRDefault="005443F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6 - not fair</w:t>
      </w:r>
    </w:p>
    <w:p w14:paraId="0000004D" w14:textId="77777777" w:rsidR="0029284F" w:rsidRDefault="0029284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4E" w14:textId="77777777" w:rsidR="0029284F" w:rsidRDefault="005443F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</w:t>
      </w:r>
    </w:p>
    <w:p w14:paraId="0000004F" w14:textId="77777777" w:rsidR="0029284F" w:rsidRDefault="005443F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</w:t>
      </w:r>
    </w:p>
    <w:p w14:paraId="00000050" w14:textId="77777777" w:rsidR="0029284F" w:rsidRDefault="005443F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</w:t>
      </w:r>
    </w:p>
    <w:p w14:paraId="00000051" w14:textId="77777777" w:rsidR="0029284F" w:rsidRDefault="005443F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</w:t>
      </w:r>
    </w:p>
    <w:p w14:paraId="00000052" w14:textId="77777777" w:rsidR="0029284F" w:rsidRDefault="005443F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</w:t>
      </w:r>
    </w:p>
    <w:p w14:paraId="00000053" w14:textId="77777777" w:rsidR="0029284F" w:rsidRDefault="005443F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</w:t>
      </w:r>
    </w:p>
    <w:p w14:paraId="00000054" w14:textId="77777777" w:rsidR="0029284F" w:rsidRDefault="005443F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</w:t>
      </w:r>
    </w:p>
    <w:p w14:paraId="00000055" w14:textId="77777777" w:rsidR="0029284F" w:rsidRDefault="005443F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00000056" w14:textId="77777777" w:rsidR="0029284F" w:rsidRDefault="005443F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</w:t>
      </w:r>
    </w:p>
    <w:p w14:paraId="00000057" w14:textId="77777777" w:rsidR="0029284F" w:rsidRDefault="005443F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</w:t>
      </w:r>
    </w:p>
    <w:p w14:paraId="00000058" w14:textId="77777777" w:rsidR="0029284F" w:rsidRDefault="005443F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</w:t>
      </w:r>
    </w:p>
    <w:p w14:paraId="00000059" w14:textId="77777777" w:rsidR="0029284F" w:rsidRDefault="005443F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</w:t>
      </w:r>
    </w:p>
    <w:p w14:paraId="0000005A" w14:textId="77777777" w:rsidR="0029284F" w:rsidRDefault="005443F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0000005B" w14:textId="77777777" w:rsidR="0029284F" w:rsidRDefault="005443F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 </w:t>
      </w:r>
    </w:p>
    <w:p w14:paraId="0000005C" w14:textId="77777777" w:rsidR="0029284F" w:rsidRDefault="005443F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</w:t>
      </w:r>
    </w:p>
    <w:p w14:paraId="0000005D" w14:textId="77777777" w:rsidR="0029284F" w:rsidRDefault="005443F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</w:t>
      </w:r>
    </w:p>
    <w:p w14:paraId="0000005E" w14:textId="77777777" w:rsidR="0029284F" w:rsidRDefault="005443F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</w:t>
      </w:r>
    </w:p>
    <w:p w14:paraId="0000005F" w14:textId="77777777" w:rsidR="0029284F" w:rsidRDefault="005443F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</w:t>
      </w:r>
    </w:p>
    <w:p w14:paraId="00000060" w14:textId="77777777" w:rsidR="0029284F" w:rsidRDefault="005443F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4</w:t>
      </w:r>
    </w:p>
    <w:p w14:paraId="00000061" w14:textId="77777777" w:rsidR="0029284F" w:rsidRDefault="005443F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</w:t>
      </w:r>
    </w:p>
    <w:p w14:paraId="00000062" w14:textId="77777777" w:rsidR="0029284F" w:rsidRDefault="005443F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</w:t>
      </w:r>
    </w:p>
    <w:p w14:paraId="00000063" w14:textId="77777777" w:rsidR="0029284F" w:rsidRDefault="0029284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64" w14:textId="77777777" w:rsidR="0029284F" w:rsidRDefault="005443F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6: 3/20</w:t>
      </w:r>
    </w:p>
    <w:p w14:paraId="00000065" w14:textId="77777777" w:rsidR="0029284F" w:rsidRDefault="005443F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5: 6/20</w:t>
      </w:r>
    </w:p>
    <w:p w14:paraId="00000066" w14:textId="77777777" w:rsidR="0029284F" w:rsidRDefault="0029284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67" w14:textId="77777777" w:rsidR="0029284F" w:rsidRDefault="005443F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you roll x7, at least once a 6 will appear</w:t>
      </w:r>
    </w:p>
    <w:p w14:paraId="00000068" w14:textId="77777777" w:rsidR="0029284F" w:rsidRDefault="005443F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you roll x14, 6 will appear at least twice</w:t>
      </w:r>
    </w:p>
    <w:p w14:paraId="00000069" w14:textId="77777777" w:rsidR="0029284F" w:rsidRDefault="005443F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you roll x21, 6 will appear at least three times</w:t>
      </w:r>
    </w:p>
    <w:p w14:paraId="0000006A" w14:textId="77777777" w:rsidR="0029284F" w:rsidRDefault="0029284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6B" w14:textId="77777777" w:rsidR="0029284F" w:rsidRDefault="0029284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6C" w14:textId="77777777" w:rsidR="0029284F" w:rsidRDefault="0029284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6D" w14:textId="77777777" w:rsidR="0029284F" w:rsidRDefault="005443F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6=20    - 30%</w:t>
      </w:r>
    </w:p>
    <w:p w14:paraId="0000006E" w14:textId="77777777" w:rsidR="0029284F" w:rsidRDefault="005443F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7x6 = 20 - 23% one more time</w:t>
      </w:r>
    </w:p>
    <w:p w14:paraId="0000006F" w14:textId="77777777" w:rsidR="0029284F" w:rsidRDefault="005443F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</w:t>
      </w:r>
    </w:p>
    <w:p w14:paraId="00000070" w14:textId="77777777" w:rsidR="0029284F" w:rsidRDefault="005443F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20 - 100%</w:t>
      </w:r>
    </w:p>
    <w:p w14:paraId="00000071" w14:textId="77777777" w:rsidR="0029284F" w:rsidRDefault="005443F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3 - 15%</w:t>
      </w:r>
    </w:p>
    <w:p w14:paraId="00000072" w14:textId="77777777" w:rsidR="0029284F" w:rsidRDefault="0029284F">
      <w:pPr>
        <w:rPr>
          <w:ins w:id="5" w:author="Cassidy Drummond" w:date="2022-09-01T22:10:00Z"/>
          <w:rFonts w:ascii="Times New Roman" w:eastAsia="Times New Roman" w:hAnsi="Times New Roman" w:cs="Times New Roman"/>
          <w:sz w:val="24"/>
          <w:szCs w:val="24"/>
        </w:rPr>
      </w:pPr>
    </w:p>
    <w:p w14:paraId="00000073" w14:textId="77777777" w:rsidR="0029284F" w:rsidRDefault="005443F1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Rolling dice is relatively faultless </w:t>
      </w:r>
    </w:p>
    <w:p w14:paraId="00000074" w14:textId="77777777" w:rsidR="0029284F" w:rsidRDefault="005443F1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size of the experiment depends on how big the effect you think you’re going to find</w:t>
      </w:r>
    </w:p>
    <w:p w14:paraId="00000075" w14:textId="77777777" w:rsidR="0029284F" w:rsidRDefault="005443F1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And that depends on what you start of thinking</w:t>
      </w:r>
    </w:p>
    <w:p w14:paraId="00000076" w14:textId="77777777" w:rsidR="0029284F" w:rsidRDefault="005443F1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“Somewhat troubling” </w:t>
      </w:r>
    </w:p>
    <w:p w14:paraId="00000077" w14:textId="77777777" w:rsidR="0029284F" w:rsidRDefault="005443F1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you’re looking at the dice and it’s mangled, you’ll think- I don’t need to roll that much</w:t>
      </w:r>
    </w:p>
    <w:p w14:paraId="00000078" w14:textId="77777777" w:rsidR="0029284F" w:rsidRDefault="005443F1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Can have a chained experiment</w:t>
      </w:r>
    </w:p>
    <w:p w14:paraId="00000079" w14:textId="77777777" w:rsidR="0029284F" w:rsidRDefault="005443F1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After 10 rolls, make a conclusion or roll again. After another 1</w:t>
      </w:r>
      <w:r>
        <w:rPr>
          <w:rFonts w:ascii="Times New Roman" w:eastAsia="Times New Roman" w:hAnsi="Times New Roman" w:cs="Times New Roman"/>
          <w:sz w:val="24"/>
          <w:szCs w:val="24"/>
        </w:rPr>
        <w:t>0, make a conclusion or roll again. Etc.</w:t>
      </w:r>
    </w:p>
    <w:p w14:paraId="0000007A" w14:textId="77777777" w:rsidR="0029284F" w:rsidRDefault="005443F1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Sport rules and tiebreaks are all protocol</w:t>
      </w:r>
    </w:p>
    <w:p w14:paraId="0000007B" w14:textId="77777777" w:rsidR="0029284F" w:rsidRDefault="005443F1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the right number of roles?</w:t>
      </w:r>
    </w:p>
    <w:p w14:paraId="0000007C" w14:textId="77777777" w:rsidR="0029284F" w:rsidRDefault="005443F1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What’s the cost benefit? How expensive is it? </w:t>
      </w:r>
    </w:p>
    <w:p w14:paraId="0000007D" w14:textId="77777777" w:rsidR="0029284F" w:rsidRDefault="005443F1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Ex: clinical trials, NASA launching a rocket (they’re not going to launch 100 rockets)</w:t>
      </w:r>
    </w:p>
    <w:p w14:paraId="0000007E" w14:textId="77777777" w:rsidR="0029284F" w:rsidRDefault="005443F1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It </w:t>
      </w:r>
      <w:r>
        <w:rPr>
          <w:rFonts w:ascii="Times New Roman" w:eastAsia="Times New Roman" w:hAnsi="Times New Roman" w:cs="Times New Roman"/>
          <w:sz w:val="24"/>
          <w:szCs w:val="24"/>
        </w:rPr>
        <w:t>really depends on the decision being made</w:t>
      </w:r>
    </w:p>
    <w:p w14:paraId="0000007F" w14:textId="77777777" w:rsidR="0029284F" w:rsidRDefault="005443F1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what? What’s the negatives of coming to the wrong decision? </w:t>
      </w:r>
    </w:p>
    <w:p w14:paraId="00000080" w14:textId="77777777" w:rsidR="0029284F" w:rsidRDefault="005443F1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Protocol number 1 - you roll once</w:t>
      </w:r>
    </w:p>
    <w:p w14:paraId="00000081" w14:textId="77777777" w:rsidR="0029284F" w:rsidRDefault="005443F1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rdo" w:eastAsia="Cardo" w:hAnsi="Cardo" w:cs="Cardo"/>
          <w:sz w:val="24"/>
          <w:szCs w:val="24"/>
        </w:rPr>
        <w:t xml:space="preserve">If you have a completely platonic, fair dice → can be judged as “not fair” = ⅙ </w:t>
      </w:r>
    </w:p>
    <w:p w14:paraId="00000082" w14:textId="77777777" w:rsidR="0029284F" w:rsidRDefault="005443F1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The alpha is 5% </w:t>
      </w:r>
    </w:p>
    <w:p w14:paraId="00000083" w14:textId="77777777" w:rsidR="0029284F" w:rsidRDefault="005443F1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PP1 is “bad” becaus</w:t>
      </w:r>
      <w:r>
        <w:rPr>
          <w:rFonts w:ascii="Times New Roman" w:eastAsia="Times New Roman" w:hAnsi="Times New Roman" w:cs="Times New Roman"/>
          <w:sz w:val="24"/>
          <w:szCs w:val="24"/>
        </w:rPr>
        <w:t>e the confidence test should be 5%</w:t>
      </w:r>
    </w:p>
    <w:p w14:paraId="00000084" w14:textId="77777777" w:rsidR="0029284F" w:rsidRDefault="005443F1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rdo" w:eastAsia="Cardo" w:hAnsi="Cardo" w:cs="Cardo"/>
          <w:sz w:val="24"/>
          <w:szCs w:val="24"/>
        </w:rPr>
        <w:t>“!” → NOT</w:t>
      </w:r>
    </w:p>
    <w:p w14:paraId="00000085" w14:textId="77777777" w:rsidR="0029284F" w:rsidRDefault="005443F1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Ex: !6 = Not 6 IN R</w:t>
      </w:r>
    </w:p>
    <w:p w14:paraId="00000086" w14:textId="77777777" w:rsidR="0029284F" w:rsidRDefault="005443F1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you roll 60 rolls, in theory, you should roll 10 6’s</w:t>
      </w:r>
    </w:p>
    <w:p w14:paraId="00000087" w14:textId="77777777" w:rsidR="0029284F" w:rsidRDefault="005443F1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 = Expected value</w:t>
      </w:r>
    </w:p>
    <w:p w14:paraId="00000088" w14:textId="77777777" w:rsidR="0029284F" w:rsidRDefault="005443F1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Standard deviation = 10+- (standard error) 1.96</w:t>
      </w:r>
    </w:p>
    <w:p w14:paraId="00000089" w14:textId="77777777" w:rsidR="0029284F" w:rsidRDefault="005443F1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1.96 is the answer to 5%</w:t>
      </w:r>
    </w:p>
    <w:p w14:paraId="0000008B" w14:textId="77777777" w:rsidR="0029284F" w:rsidRDefault="0029284F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6" w:name="_GoBack"/>
      <w:bookmarkEnd w:id="6"/>
    </w:p>
    <w:p w14:paraId="0000008C" w14:textId="77777777" w:rsidR="0029284F" w:rsidRDefault="0029284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8D" w14:textId="77777777" w:rsidR="0029284F" w:rsidRDefault="0029284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93" w14:textId="361E3079" w:rsidR="0029284F" w:rsidRDefault="0029284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94" w14:textId="77777777" w:rsidR="0029284F" w:rsidRDefault="0029284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95" w14:textId="77777777" w:rsidR="0029284F" w:rsidRDefault="0029284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96" w14:textId="77777777" w:rsidR="0029284F" w:rsidRDefault="0029284F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29284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rdo">
    <w:altName w:val="Calibri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F13A92"/>
    <w:multiLevelType w:val="multilevel"/>
    <w:tmpl w:val="6BFAAF5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9677312"/>
    <w:multiLevelType w:val="multilevel"/>
    <w:tmpl w:val="AF2CC6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FCA577B"/>
    <w:multiLevelType w:val="multilevel"/>
    <w:tmpl w:val="84F297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284F"/>
    <w:rsid w:val="0029284F"/>
    <w:rsid w:val="00544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8CD446"/>
  <w15:docId w15:val="{7B126A24-E3D0-A64A-B8EE-0E854566E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816</Words>
  <Characters>4653</Characters>
  <Application>Microsoft Office Word</Application>
  <DocSecurity>0</DocSecurity>
  <Lines>38</Lines>
  <Paragraphs>10</Paragraphs>
  <ScaleCrop>false</ScaleCrop>
  <Company/>
  <LinksUpToDate>false</LinksUpToDate>
  <CharactersWithSpaces>5459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Adeel Arshid</cp:lastModifiedBy>
  <cp:revision>2</cp:revision>
  <dcterms:created xsi:type="dcterms:W3CDTF">2022-09-09T02:15:00Z</dcterms:created>
  <dcterms:modified xsi:type="dcterms:W3CDTF">2022-09-09T02:15:00Z</dcterms:modified>
</cp:coreProperties>
</file>